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C36CF" w14:textId="0C799847" w:rsidR="00C465F9" w:rsidRPr="00960561" w:rsidRDefault="00C465F9" w:rsidP="00960561">
      <w:pPr>
        <w:pStyle w:val="Title"/>
        <w:rPr>
          <w:color w:val="auto"/>
          <w:sz w:val="40"/>
          <w:szCs w:val="40"/>
        </w:rPr>
      </w:pPr>
      <w:r w:rsidRPr="00C465F9">
        <w:rPr>
          <w:color w:val="auto"/>
          <w:sz w:val="40"/>
          <w:szCs w:val="40"/>
        </w:rPr>
        <w:t>Project Outline</w:t>
      </w:r>
    </w:p>
    <w:p w14:paraId="617F97F0" w14:textId="2FD393FE" w:rsidR="00C465F9" w:rsidRDefault="00C465F9">
      <w:r w:rsidRPr="00960561">
        <w:rPr>
          <w:b/>
        </w:rPr>
        <w:t>Client</w:t>
      </w:r>
      <w:r>
        <w:t xml:space="preserve">:  </w:t>
      </w:r>
      <w:r w:rsidR="00960561">
        <w:tab/>
      </w:r>
      <w:r>
        <w:t>Foundersuite</w:t>
      </w:r>
    </w:p>
    <w:p w14:paraId="76F4ABE0" w14:textId="77777777" w:rsidR="00C465F9" w:rsidRDefault="00C465F9"/>
    <w:p w14:paraId="23729A7A" w14:textId="62E13397" w:rsidR="00C465F9" w:rsidRDefault="00C465F9">
      <w:r w:rsidRPr="00960561">
        <w:rPr>
          <w:b/>
        </w:rPr>
        <w:t>Project</w:t>
      </w:r>
      <w:r>
        <w:t xml:space="preserve">: </w:t>
      </w:r>
      <w:r w:rsidR="00960561">
        <w:tab/>
      </w:r>
      <w:r>
        <w:t>Goal Planner</w:t>
      </w:r>
    </w:p>
    <w:p w14:paraId="7E9CF596" w14:textId="77777777" w:rsidR="00C465F9" w:rsidRDefault="00C465F9"/>
    <w:p w14:paraId="66866F54" w14:textId="5B8D6092" w:rsidR="009B34AE" w:rsidRDefault="009B34AE" w:rsidP="002E112D">
      <w:pPr>
        <w:spacing w:after="120"/>
        <w:ind w:left="1440" w:hanging="1440"/>
      </w:pPr>
      <w:r w:rsidRPr="00960561">
        <w:rPr>
          <w:b/>
        </w:rPr>
        <w:t>Summary</w:t>
      </w:r>
      <w:r>
        <w:t xml:space="preserve">:  </w:t>
      </w:r>
      <w:r w:rsidR="00960561">
        <w:tab/>
      </w:r>
      <w:r>
        <w:t xml:space="preserve">Create a </w:t>
      </w:r>
      <w:proofErr w:type="gramStart"/>
      <w:r>
        <w:t>project planning</w:t>
      </w:r>
      <w:proofErr w:type="gramEnd"/>
      <w:r>
        <w:t xml:space="preserve"> tool that allows Foundersuite members to identify projects (goals), define related milestones for each and identify tasks required to reach those milestones.  Goal Planner will provide users with a high-level view of </w:t>
      </w:r>
      <w:r w:rsidR="00960561">
        <w:t>each</w:t>
      </w:r>
      <w:r>
        <w:t xml:space="preserve"> goal</w:t>
      </w:r>
      <w:r w:rsidR="00960561">
        <w:t>’s</w:t>
      </w:r>
      <w:r>
        <w:t xml:space="preserve"> status including identifying complete and incomplete tasks, task owners and due dates.</w:t>
      </w:r>
    </w:p>
    <w:p w14:paraId="6BA95E23" w14:textId="3F87C195" w:rsidR="002E112D" w:rsidRDefault="00E203EC" w:rsidP="002E112D">
      <w:r>
        <w:rPr>
          <w:noProof/>
        </w:rPr>
        <mc:AlternateContent>
          <mc:Choice Requires="wps">
            <w:drawing>
              <wp:anchor distT="0" distB="0" distL="114300" distR="114300" simplePos="0" relativeHeight="251659264" behindDoc="0" locked="0" layoutInCell="1" allowOverlap="1" wp14:anchorId="377811C6" wp14:editId="5EE5A3B0">
                <wp:simplePos x="0" y="0"/>
                <wp:positionH relativeFrom="column">
                  <wp:posOffset>0</wp:posOffset>
                </wp:positionH>
                <wp:positionV relativeFrom="paragraph">
                  <wp:posOffset>113665</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95pt" to="468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" strokecolor="#bfbfbf [2412]"/>
            </w:pict>
          </mc:Fallback>
        </mc:AlternateContent>
      </w:r>
    </w:p>
    <w:p w14:paraId="1F094029" w14:textId="3F039B2D" w:rsidR="00960561" w:rsidRDefault="00956F4C" w:rsidP="002E112D">
      <w:pPr>
        <w:spacing w:before="240" w:after="120"/>
      </w:pPr>
      <w:r>
        <w:t>Assumptions</w:t>
      </w:r>
    </w:p>
    <w:p w14:paraId="5E4F9400" w14:textId="4AAA71A9" w:rsidR="002E112D" w:rsidRPr="00E203EC" w:rsidRDefault="002E112D" w:rsidP="002C015B">
      <w:pPr>
        <w:spacing w:after="120"/>
      </w:pPr>
      <w:r>
        <w:t>Please let me know if any of the following assumptions isn’t correct</w:t>
      </w:r>
      <w:r w:rsidR="00756B44">
        <w:t>, doesn’t align with your expectations</w:t>
      </w:r>
      <w:r>
        <w:t xml:space="preserve"> or requires fu</w:t>
      </w:r>
      <w:r w:rsidR="00756B44">
        <w:t>r</w:t>
      </w:r>
      <w:r>
        <w:t>ther discussion.</w:t>
      </w:r>
    </w:p>
    <w:p w14:paraId="40EF384A" w14:textId="6636E186" w:rsidR="00960561" w:rsidRDefault="00960561" w:rsidP="002C015B">
      <w:pPr>
        <w:pStyle w:val="ListParagraph"/>
        <w:numPr>
          <w:ilvl w:val="0"/>
          <w:numId w:val="2"/>
        </w:numPr>
        <w:spacing w:after="120"/>
        <w:contextualSpacing w:val="0"/>
      </w:pPr>
      <w:r>
        <w:t xml:space="preserve">Each </w:t>
      </w:r>
      <w:r w:rsidR="002C015B">
        <w:t xml:space="preserve">Foundersuite </w:t>
      </w:r>
      <w:r w:rsidR="009C3DC7">
        <w:t xml:space="preserve">(“FS”) </w:t>
      </w:r>
      <w:r w:rsidR="002C015B">
        <w:t>account allows a member to manage the development of a single startup.  The application does not have to support multiple startups per user.</w:t>
      </w:r>
    </w:p>
    <w:p w14:paraId="6FEE4BB3" w14:textId="6817286F" w:rsidR="002C015B" w:rsidRDefault="002C015B" w:rsidP="002C015B">
      <w:pPr>
        <w:pStyle w:val="ListParagraph"/>
        <w:numPr>
          <w:ilvl w:val="0"/>
          <w:numId w:val="2"/>
        </w:numPr>
        <w:spacing w:after="120"/>
        <w:contextualSpacing w:val="0"/>
      </w:pPr>
      <w:r>
        <w:t xml:space="preserve">Goal Planner will be developed using Javascript technologies coded to provide a RESTful interface to allow integration with other </w:t>
      </w:r>
      <w:r w:rsidR="009C3DC7">
        <w:t>FS</w:t>
      </w:r>
      <w:r>
        <w:t xml:space="preserve"> tools.</w:t>
      </w:r>
    </w:p>
    <w:p w14:paraId="27570CD2" w14:textId="5CAF2E31" w:rsidR="002C015B" w:rsidRDefault="009C3DC7" w:rsidP="002C015B">
      <w:pPr>
        <w:pStyle w:val="ListParagraph"/>
        <w:numPr>
          <w:ilvl w:val="0"/>
          <w:numId w:val="2"/>
        </w:numPr>
        <w:spacing w:after="120"/>
        <w:contextualSpacing w:val="0"/>
      </w:pPr>
      <w:r>
        <w:t xml:space="preserve">The FS site will manage authentication and provide </w:t>
      </w:r>
      <w:r w:rsidR="002C015B">
        <w:t>appropriate user account information available to Goal Planner.</w:t>
      </w:r>
    </w:p>
    <w:p w14:paraId="780A6431" w14:textId="77777777" w:rsidR="00756B44" w:rsidRDefault="002E112D" w:rsidP="002C015B">
      <w:pPr>
        <w:pStyle w:val="ListParagraph"/>
        <w:numPr>
          <w:ilvl w:val="0"/>
          <w:numId w:val="2"/>
        </w:numPr>
        <w:spacing w:after="120"/>
        <w:contextualSpacing w:val="0"/>
      </w:pPr>
      <w:r>
        <w:t xml:space="preserve">User accounts data provided by the FS site will allow the goal planner to identify FS personnel with administrative access to the tool.  </w:t>
      </w:r>
    </w:p>
    <w:p w14:paraId="0BA431ED" w14:textId="46E018C0" w:rsidR="0020486D" w:rsidRPr="00960561" w:rsidRDefault="00756B44" w:rsidP="00756B44">
      <w:pPr>
        <w:pStyle w:val="ListParagraph"/>
        <w:numPr>
          <w:ilvl w:val="0"/>
          <w:numId w:val="2"/>
        </w:numPr>
        <w:spacing w:after="120"/>
        <w:contextualSpacing w:val="0"/>
      </w:pPr>
      <w:r>
        <w:t xml:space="preserve">Time permitting:  </w:t>
      </w:r>
      <w:r w:rsidR="009C3DC7">
        <w:t>FS’s</w:t>
      </w:r>
      <w:r w:rsidR="002C015B">
        <w:t xml:space="preserve"> current email infrastructure used by other site tools will be available for use by Goal Planner.  </w:t>
      </w:r>
      <w:r w:rsidR="009C3DC7">
        <w:t xml:space="preserve"> If it can’t be made available for this effort</w:t>
      </w:r>
      <w:r>
        <w:t xml:space="preserve"> or if the core feature set would be compromised to incorporate it in the time frame designated</w:t>
      </w:r>
      <w:r w:rsidR="009C3DC7">
        <w:t>, integrated mail services will not be included in the initial version of the application.</w:t>
      </w:r>
    </w:p>
    <w:p w14:paraId="404976A1" w14:textId="2111991B" w:rsidR="00960561" w:rsidRPr="009C3DC7" w:rsidRDefault="00956F4C" w:rsidP="002E112D">
      <w:pPr>
        <w:spacing w:before="240" w:after="120"/>
      </w:pPr>
      <w:r>
        <w:t>Scope of Work</w:t>
      </w:r>
    </w:p>
    <w:p w14:paraId="3B2B58DB" w14:textId="08FC9E4E" w:rsidR="00956F4C" w:rsidRPr="00956F4C" w:rsidRDefault="00960561" w:rsidP="00F26942">
      <w:pPr>
        <w:spacing w:before="240" w:after="120"/>
        <w:ind w:left="360"/>
        <w:rPr>
          <w:u w:val="single"/>
        </w:rPr>
      </w:pPr>
      <w:r w:rsidRPr="00956F4C">
        <w:rPr>
          <w:u w:val="single"/>
        </w:rPr>
        <w:t>Security</w:t>
      </w:r>
    </w:p>
    <w:p w14:paraId="74E77F75" w14:textId="502893A6" w:rsidR="00960561" w:rsidRDefault="009C3DC7" w:rsidP="009C3DC7">
      <w:pPr>
        <w:pStyle w:val="ListParagraph"/>
        <w:numPr>
          <w:ilvl w:val="0"/>
          <w:numId w:val="1"/>
        </w:numPr>
        <w:spacing w:after="120"/>
        <w:contextualSpacing w:val="0"/>
      </w:pPr>
      <w:r>
        <w:t>Only registered FS members will be allowed access to the planner tool.</w:t>
      </w:r>
    </w:p>
    <w:p w14:paraId="1F78797D" w14:textId="77777777" w:rsidR="00F26942" w:rsidRDefault="009C3DC7" w:rsidP="00F26942">
      <w:pPr>
        <w:pStyle w:val="ListParagraph"/>
        <w:numPr>
          <w:ilvl w:val="0"/>
          <w:numId w:val="1"/>
        </w:numPr>
        <w:spacing w:after="120"/>
        <w:contextualSpacing w:val="0"/>
      </w:pPr>
      <w:r>
        <w:t>FS members may only access their own Goals and associated content.</w:t>
      </w:r>
    </w:p>
    <w:p w14:paraId="1F282662" w14:textId="09F51689" w:rsidR="009C3DC7" w:rsidRDefault="00F26942" w:rsidP="00F26942">
      <w:pPr>
        <w:pStyle w:val="ListParagraph"/>
        <w:numPr>
          <w:ilvl w:val="0"/>
          <w:numId w:val="1"/>
        </w:numPr>
        <w:spacing w:after="120"/>
        <w:contextualSpacing w:val="0"/>
      </w:pPr>
      <w:r>
        <w:rPr>
          <w:i/>
        </w:rPr>
        <w:t>Question</w:t>
      </w:r>
      <w:r w:rsidRPr="00F26942">
        <w:rPr>
          <w:i/>
        </w:rPr>
        <w:t>:</w:t>
      </w:r>
      <w:r>
        <w:t xml:space="preserve"> D</w:t>
      </w:r>
      <w:r w:rsidR="009C3DC7">
        <w:t xml:space="preserve">oes your site </w:t>
      </w:r>
      <w:r>
        <w:t>curr</w:t>
      </w:r>
      <w:r>
        <w:softHyphen/>
        <w:t xml:space="preserve">ently </w:t>
      </w:r>
      <w:r w:rsidR="009C3DC7">
        <w:t xml:space="preserve">support multi-user access to a single startup project? </w:t>
      </w:r>
    </w:p>
    <w:p w14:paraId="36194D0C" w14:textId="7E6339E2" w:rsidR="00960561" w:rsidRPr="00956F4C" w:rsidRDefault="00960561" w:rsidP="00F26942">
      <w:pPr>
        <w:spacing w:before="240" w:after="120"/>
        <w:ind w:left="360"/>
        <w:rPr>
          <w:u w:val="single"/>
        </w:rPr>
      </w:pPr>
      <w:r w:rsidRPr="00956F4C">
        <w:rPr>
          <w:u w:val="single"/>
        </w:rPr>
        <w:t>Goal Management</w:t>
      </w:r>
    </w:p>
    <w:p w14:paraId="309AEBE0" w14:textId="4E954A9F" w:rsidR="009C3DC7" w:rsidRDefault="00F26942" w:rsidP="009C3DC7">
      <w:pPr>
        <w:pStyle w:val="ListParagraph"/>
        <w:numPr>
          <w:ilvl w:val="0"/>
          <w:numId w:val="1"/>
        </w:numPr>
        <w:spacing w:after="120"/>
        <w:contextualSpacing w:val="0"/>
      </w:pPr>
      <w:r>
        <w:t xml:space="preserve">A member can create, </w:t>
      </w:r>
      <w:r w:rsidR="00756B44">
        <w:t xml:space="preserve">edit </w:t>
      </w:r>
      <w:r>
        <w:t xml:space="preserve">and </w:t>
      </w:r>
      <w:r w:rsidR="00756B44">
        <w:t xml:space="preserve">delete </w:t>
      </w:r>
      <w:r>
        <w:t>any number of Goals.</w:t>
      </w:r>
    </w:p>
    <w:p w14:paraId="4257C0EC" w14:textId="37194173" w:rsidR="009C3DC7" w:rsidRDefault="00F26942" w:rsidP="00F26942">
      <w:pPr>
        <w:pStyle w:val="ListParagraph"/>
        <w:numPr>
          <w:ilvl w:val="0"/>
          <w:numId w:val="1"/>
        </w:numPr>
        <w:spacing w:after="120"/>
        <w:contextualSpacing w:val="0"/>
      </w:pPr>
      <w:r>
        <w:lastRenderedPageBreak/>
        <w:t>Eac</w:t>
      </w:r>
      <w:r w:rsidR="006A6811">
        <w:t xml:space="preserve">h goal is made up of milestones (sub-goals) </w:t>
      </w:r>
      <w:r>
        <w:t>having:</w:t>
      </w:r>
    </w:p>
    <w:p w14:paraId="5FDEA495" w14:textId="3505052A" w:rsidR="00F26942" w:rsidRDefault="00F26942" w:rsidP="00F26942">
      <w:pPr>
        <w:pStyle w:val="ListParagraph"/>
        <w:numPr>
          <w:ilvl w:val="1"/>
          <w:numId w:val="1"/>
        </w:numPr>
        <w:spacing w:after="120"/>
        <w:contextualSpacing w:val="0"/>
      </w:pPr>
      <w:r>
        <w:t>Description</w:t>
      </w:r>
    </w:p>
    <w:p w14:paraId="7B5CDFDC" w14:textId="1CA3FB0B" w:rsidR="00F26942" w:rsidRDefault="00F26942" w:rsidP="00F26942">
      <w:pPr>
        <w:pStyle w:val="ListParagraph"/>
        <w:numPr>
          <w:ilvl w:val="1"/>
          <w:numId w:val="1"/>
        </w:numPr>
        <w:spacing w:after="120"/>
        <w:contextualSpacing w:val="0"/>
        <w:rPr>
          <w:ins w:id="0" w:author="Magee Mooney" w:date="2013-04-18T16:07:00Z"/>
        </w:rPr>
      </w:pPr>
      <w:r>
        <w:t>Due Date</w:t>
      </w:r>
    </w:p>
    <w:p w14:paraId="379EC055" w14:textId="2E59ECE7" w:rsidR="00FF42AA" w:rsidRDefault="00FF42AA" w:rsidP="00F26942">
      <w:pPr>
        <w:pStyle w:val="ListParagraph"/>
        <w:numPr>
          <w:ilvl w:val="1"/>
          <w:numId w:val="1"/>
        </w:numPr>
        <w:spacing w:after="120"/>
        <w:contextualSpacing w:val="0"/>
      </w:pPr>
      <w:ins w:id="1" w:author="Magee Mooney" w:date="2013-04-18T16:07:00Z">
        <w:r>
          <w:t xml:space="preserve">Completion </w:t>
        </w:r>
        <w:r w:rsidR="00B76AC7">
          <w:t xml:space="preserve">Status </w:t>
        </w:r>
        <w:r>
          <w:t>Flag</w:t>
        </w:r>
      </w:ins>
    </w:p>
    <w:p w14:paraId="31F20999" w14:textId="22545F1B" w:rsidR="00F26942" w:rsidRDefault="00F26942" w:rsidP="009C3DC7">
      <w:pPr>
        <w:pStyle w:val="ListParagraph"/>
        <w:numPr>
          <w:ilvl w:val="0"/>
          <w:numId w:val="1"/>
        </w:numPr>
        <w:spacing w:after="120"/>
        <w:contextualSpacing w:val="0"/>
      </w:pPr>
      <w:r>
        <w:t>Tasks</w:t>
      </w:r>
      <w:r w:rsidR="006A6811">
        <w:t xml:space="preserve">: </w:t>
      </w:r>
      <w:r>
        <w:t xml:space="preserve">Milestones </w:t>
      </w:r>
      <w:r w:rsidR="002E112D">
        <w:t xml:space="preserve">each </w:t>
      </w:r>
      <w:r>
        <w:t>have a list of 0 or more associated tasks that each have:</w:t>
      </w:r>
    </w:p>
    <w:p w14:paraId="56C697FE" w14:textId="79A8B38F" w:rsidR="00F26942" w:rsidRDefault="00F26942" w:rsidP="00F26942">
      <w:pPr>
        <w:pStyle w:val="ListParagraph"/>
        <w:numPr>
          <w:ilvl w:val="1"/>
          <w:numId w:val="1"/>
        </w:numPr>
        <w:spacing w:after="120"/>
        <w:contextualSpacing w:val="0"/>
      </w:pPr>
      <w:r>
        <w:t>Description</w:t>
      </w:r>
    </w:p>
    <w:p w14:paraId="774E71B1" w14:textId="57FD759A" w:rsidR="00F26942" w:rsidRDefault="00F26942" w:rsidP="00F26942">
      <w:pPr>
        <w:pStyle w:val="ListParagraph"/>
        <w:numPr>
          <w:ilvl w:val="1"/>
          <w:numId w:val="1"/>
        </w:numPr>
        <w:spacing w:after="120"/>
        <w:contextualSpacing w:val="0"/>
      </w:pPr>
      <w:r>
        <w:t>Owner</w:t>
      </w:r>
    </w:p>
    <w:p w14:paraId="31956A24" w14:textId="4C15AEB6" w:rsidR="00F26942" w:rsidRDefault="00F26942" w:rsidP="00F26942">
      <w:pPr>
        <w:pStyle w:val="ListParagraph"/>
        <w:numPr>
          <w:ilvl w:val="1"/>
          <w:numId w:val="1"/>
        </w:numPr>
        <w:spacing w:after="120"/>
        <w:contextualSpacing w:val="0"/>
      </w:pPr>
      <w:r>
        <w:t>Due Date</w:t>
      </w:r>
    </w:p>
    <w:p w14:paraId="76DC4877" w14:textId="7BD500F3" w:rsidR="00F26942" w:rsidRDefault="00F26942" w:rsidP="00F26942">
      <w:pPr>
        <w:pStyle w:val="ListParagraph"/>
        <w:numPr>
          <w:ilvl w:val="1"/>
          <w:numId w:val="1"/>
        </w:numPr>
        <w:spacing w:after="120"/>
        <w:contextualSpacing w:val="0"/>
      </w:pPr>
      <w:r>
        <w:t>Completion Status flag</w:t>
      </w:r>
    </w:p>
    <w:p w14:paraId="00BDB6FC" w14:textId="0E32E9B2" w:rsidR="006A6811" w:rsidRDefault="006A6811" w:rsidP="006A6811">
      <w:pPr>
        <w:pStyle w:val="ListParagraph"/>
        <w:numPr>
          <w:ilvl w:val="0"/>
          <w:numId w:val="1"/>
        </w:numPr>
        <w:spacing w:after="120"/>
        <w:contextualSpacing w:val="0"/>
      </w:pPr>
      <w:r>
        <w:t>The user can export milestones and tasks as calendar items in Google Calendar and iCal formats.</w:t>
      </w:r>
    </w:p>
    <w:p w14:paraId="574BCE76" w14:textId="77777777" w:rsidR="00F26942" w:rsidRPr="00956F4C" w:rsidRDefault="00F26942" w:rsidP="00F26942">
      <w:pPr>
        <w:spacing w:before="240" w:after="120"/>
        <w:ind w:left="360"/>
        <w:rPr>
          <w:u w:val="single"/>
        </w:rPr>
      </w:pPr>
      <w:r w:rsidRPr="00956F4C">
        <w:rPr>
          <w:u w:val="single"/>
        </w:rPr>
        <w:t>Administration</w:t>
      </w:r>
    </w:p>
    <w:p w14:paraId="123C65FA" w14:textId="364EBA2A" w:rsidR="00F26942" w:rsidRDefault="0073795B" w:rsidP="00F26942">
      <w:pPr>
        <w:pStyle w:val="ListParagraph"/>
        <w:numPr>
          <w:ilvl w:val="0"/>
          <w:numId w:val="1"/>
        </w:numPr>
        <w:spacing w:after="120"/>
        <w:contextualSpacing w:val="0"/>
      </w:pPr>
      <w:r>
        <w:t xml:space="preserve">FS will have the ability to </w:t>
      </w:r>
      <w:r w:rsidR="00F761C2">
        <w:t>create sample</w:t>
      </w:r>
      <w:r>
        <w:t xml:space="preserve"> </w:t>
      </w:r>
      <w:r w:rsidR="00F761C2">
        <w:t>Goals, Milestones and associated Tasks that will be available to members as they define their own startup projects.</w:t>
      </w:r>
    </w:p>
    <w:p w14:paraId="3220EAE2" w14:textId="4E9A0ECD" w:rsidR="00F26942" w:rsidRDefault="00F761C2" w:rsidP="00F26942">
      <w:pPr>
        <w:pStyle w:val="ListParagraph"/>
        <w:numPr>
          <w:ilvl w:val="0"/>
          <w:numId w:val="1"/>
        </w:numPr>
        <w:spacing w:after="120"/>
        <w:contextualSpacing w:val="0"/>
      </w:pPr>
      <w:r>
        <w:t>Members will be able to manage their list of project team members available for task assignment.</w:t>
      </w:r>
    </w:p>
    <w:p w14:paraId="521DFC93" w14:textId="3457643F" w:rsidR="00074B5B" w:rsidRDefault="00F761C2" w:rsidP="00756B44">
      <w:pPr>
        <w:pStyle w:val="ListParagraph"/>
        <w:numPr>
          <w:ilvl w:val="0"/>
          <w:numId w:val="1"/>
        </w:numPr>
        <w:spacing w:after="120"/>
        <w:contextualSpacing w:val="0"/>
      </w:pPr>
      <w:r>
        <w:t xml:space="preserve">All other administration (creating, deleting and editing, tasks, for example) will be available in the </w:t>
      </w:r>
      <w:proofErr w:type="gramStart"/>
      <w:r>
        <w:t>goal planning</w:t>
      </w:r>
      <w:proofErr w:type="gramEnd"/>
      <w:r>
        <w:t xml:space="preserve"> interface.</w:t>
      </w:r>
    </w:p>
    <w:p w14:paraId="1897FB8B" w14:textId="502FD381" w:rsidR="00756B44" w:rsidRPr="00956F4C" w:rsidRDefault="00756B44" w:rsidP="00756B44">
      <w:pPr>
        <w:spacing w:before="240" w:after="120"/>
        <w:ind w:left="360"/>
        <w:rPr>
          <w:u w:val="single"/>
        </w:rPr>
      </w:pPr>
      <w:r>
        <w:rPr>
          <w:u w:val="single"/>
        </w:rPr>
        <w:t>Interface</w:t>
      </w:r>
    </w:p>
    <w:p w14:paraId="7BE86924" w14:textId="77777777" w:rsidR="00756B44" w:rsidRDefault="00756B44" w:rsidP="00756B44">
      <w:pPr>
        <w:pStyle w:val="ListParagraph"/>
        <w:numPr>
          <w:ilvl w:val="0"/>
          <w:numId w:val="2"/>
        </w:numPr>
        <w:spacing w:after="120"/>
        <w:contextualSpacing w:val="0"/>
      </w:pPr>
      <w:r>
        <w:t>The Goal Planner design will either incorporate assets and elements consistent with FS’s brand or be capable of being modified to add them.  We will use jQueryUI for many interface elements, having seen that it is a tool already used by Foundersuite.</w:t>
      </w:r>
    </w:p>
    <w:p w14:paraId="1E1694FF" w14:textId="58F5C7C6" w:rsidR="00756B44" w:rsidRDefault="00756B44" w:rsidP="00756B44">
      <w:pPr>
        <w:pStyle w:val="ListParagraph"/>
        <w:numPr>
          <w:ilvl w:val="0"/>
          <w:numId w:val="2"/>
        </w:numPr>
        <w:spacing w:after="120"/>
        <w:contextualSpacing w:val="0"/>
      </w:pPr>
      <w:r>
        <w:t xml:space="preserve">Although the design may vary from the wireframe samples provided, screens will be created to allow goal definition as shown and to provide a </w:t>
      </w:r>
      <w:r w:rsidR="008B49A5">
        <w:t>high level</w:t>
      </w:r>
      <w:r>
        <w:t xml:space="preserve"> overview of each goal.</w:t>
      </w:r>
    </w:p>
    <w:p w14:paraId="0310FDD1" w14:textId="77777777" w:rsidR="006A6811" w:rsidRDefault="006A6811">
      <w:r>
        <w:br w:type="page"/>
      </w:r>
    </w:p>
    <w:p w14:paraId="523C0F7B" w14:textId="39C2D924" w:rsidR="006A6811" w:rsidRDefault="006A6811" w:rsidP="006A6811">
      <w:pPr>
        <w:spacing w:before="240" w:after="120"/>
        <w:rPr>
          <w:sz w:val="28"/>
          <w:szCs w:val="28"/>
        </w:rPr>
      </w:pPr>
      <w:r w:rsidRPr="006A6811">
        <w:rPr>
          <w:sz w:val="28"/>
          <w:szCs w:val="28"/>
        </w:rPr>
        <w:lastRenderedPageBreak/>
        <w:t>User Stories</w:t>
      </w:r>
    </w:p>
    <w:p w14:paraId="24508EE4" w14:textId="5D6F2E7D" w:rsidR="00597A2A" w:rsidRDefault="00597A2A">
      <w:r>
        <w:t xml:space="preserve">My understanding is that there will be two kinds of users for Goal Planner.  The first will be members of Foundersuite staff who </w:t>
      </w:r>
      <w:r w:rsidR="0020486D">
        <w:t xml:space="preserve">have a </w:t>
      </w:r>
      <w:r>
        <w:t>role in managing the system</w:t>
      </w:r>
      <w:r w:rsidR="0020486D">
        <w:t xml:space="preserve">.  The second are the founders themselves.  Each founder managers his or her startup in the system.  </w:t>
      </w:r>
    </w:p>
    <w:p w14:paraId="0D574B1A" w14:textId="77777777" w:rsidR="0020486D" w:rsidRDefault="0020486D"/>
    <w:p w14:paraId="68E8E82E" w14:textId="0BBF50F8" w:rsidR="0020486D" w:rsidRDefault="0020486D">
      <w:r>
        <w:t>If there are other types of uses you expect to see from the system, please let me know so I can determine what we can do in the time allotted for this project.</w:t>
      </w:r>
    </w:p>
    <w:p w14:paraId="27231972" w14:textId="77777777" w:rsidR="0020486D" w:rsidRDefault="0020486D"/>
    <w:p w14:paraId="3A22A9A5" w14:textId="5B4368FF" w:rsidR="006A6811" w:rsidRPr="006A6811" w:rsidRDefault="006A6811">
      <w:pPr>
        <w:rPr>
          <w:b/>
        </w:rPr>
      </w:pPr>
      <w:r w:rsidRPr="006A6811">
        <w:rPr>
          <w:b/>
        </w:rPr>
        <w:t>Miles</w:t>
      </w:r>
    </w:p>
    <w:p w14:paraId="5ED2E260" w14:textId="77777777" w:rsidR="006A6811" w:rsidRDefault="006A6811"/>
    <w:p w14:paraId="441FDC99" w14:textId="2379D232" w:rsidR="006A6811" w:rsidRDefault="006A6811">
      <w:r>
        <w:t xml:space="preserve">Miles is a member of the Foundersuite staff.   He is a domain expert with a strong understanding of best practices </w:t>
      </w:r>
      <w:r w:rsidR="0063222A">
        <w:t>in</w:t>
      </w:r>
      <w:r>
        <w:t xml:space="preserve"> startup operations.  His goal is to provide guidance to founder members to help them avoid common pitfalls and identify high value tasks to help their </w:t>
      </w:r>
      <w:r w:rsidR="0063222A">
        <w:t>business launches to</w:t>
      </w:r>
      <w:r>
        <w:t xml:space="preserve"> succeed.</w:t>
      </w:r>
    </w:p>
    <w:p w14:paraId="6FBBEF45" w14:textId="77777777" w:rsidR="006A6811" w:rsidRDefault="006A6811"/>
    <w:p w14:paraId="2D133FA7" w14:textId="24BC40EB" w:rsidR="006A6811" w:rsidRDefault="006A6811">
      <w:r>
        <w:t>Miles ha</w:t>
      </w:r>
      <w:r w:rsidR="0063222A">
        <w:t>s</w:t>
      </w:r>
      <w:r>
        <w:t xml:space="preserve"> defined </w:t>
      </w:r>
      <w:r w:rsidR="0063222A">
        <w:t>a Media Outreach goal that he thinks would help a member with the PR for his launch.   He has defined a standard set of milestones: “list of story ideas,” “create target journalists list,” “create pitch materials,” “line up intros,” etc. and a suggested set of tasks to accomplish each.  Miles now wants to add them to Goal Planner to make them available for members.</w:t>
      </w:r>
    </w:p>
    <w:p w14:paraId="567DAA08" w14:textId="77777777" w:rsidR="006A6811" w:rsidRDefault="006A6811"/>
    <w:p w14:paraId="734BB25E" w14:textId="3DDD6F05" w:rsidR="0063222A" w:rsidRDefault="006A6811">
      <w:r>
        <w:t>Miles logs into the Found</w:t>
      </w:r>
      <w:r w:rsidR="008B49A5">
        <w:t>er</w:t>
      </w:r>
      <w:r>
        <w:t xml:space="preserve">suite toolset and accesses the Goal Planner tool.  </w:t>
      </w:r>
      <w:r w:rsidR="0063222A">
        <w:t xml:space="preserve">He navigates to the planner </w:t>
      </w:r>
      <w:r>
        <w:t>administration screens</w:t>
      </w:r>
      <w:r w:rsidR="0063222A">
        <w:t xml:space="preserve"> and selects “template administration.”  This screen allows </w:t>
      </w:r>
      <w:r>
        <w:t xml:space="preserve">him to </w:t>
      </w:r>
      <w:r w:rsidR="0063222A">
        <w:t xml:space="preserve">create a list of possible </w:t>
      </w:r>
      <w:r>
        <w:t>Goals</w:t>
      </w:r>
      <w:r w:rsidR="0063222A">
        <w:t>.  He adds “Media Outreach.”</w:t>
      </w:r>
    </w:p>
    <w:p w14:paraId="30FF8394" w14:textId="77777777" w:rsidR="0063222A" w:rsidRDefault="0063222A"/>
    <w:p w14:paraId="5567A439" w14:textId="5C999E9E" w:rsidR="0063222A" w:rsidRDefault="0063222A">
      <w:r>
        <w:t xml:space="preserve">Next, Miles lists possible component milestones associated with the new “Media Outreach” goal.  He begins with “Target journalist list.”  </w:t>
      </w:r>
      <w:r w:rsidR="006D6BCB">
        <w:t>He adds it to the system and then adds a list of tasks: “Identify relevant magazines,” “Identify relevant blogs,” “Make list o</w:t>
      </w:r>
      <w:r w:rsidR="0068371D">
        <w:t>f writers.”  Satisfied, he logs out.</w:t>
      </w:r>
    </w:p>
    <w:p w14:paraId="310812A6" w14:textId="0C66F63B" w:rsidR="006A6811" w:rsidRDefault="006A6811"/>
    <w:p w14:paraId="6500FF50" w14:textId="43359271" w:rsidR="0068371D" w:rsidRDefault="0068371D">
      <w:r>
        <w:t>The next user that logs in will find “Media Outreach”</w:t>
      </w:r>
      <w:r w:rsidR="00841CB8">
        <w:t xml:space="preserve"> </w:t>
      </w:r>
      <w:r>
        <w:t>in the list of Goal templates in the system.</w:t>
      </w:r>
    </w:p>
    <w:p w14:paraId="73B1FEF9" w14:textId="77777777" w:rsidR="006A6811" w:rsidRDefault="006A6811"/>
    <w:p w14:paraId="793FE000" w14:textId="186F3B79" w:rsidR="00841CB8" w:rsidRDefault="00597A2A">
      <w:r>
        <w:rPr>
          <w:b/>
        </w:rPr>
        <w:t>Carolyn</w:t>
      </w:r>
    </w:p>
    <w:p w14:paraId="55E1D8D4" w14:textId="77777777" w:rsidR="00841CB8" w:rsidRDefault="00841CB8"/>
    <w:p w14:paraId="3336A217" w14:textId="07145B05" w:rsidR="00597A2A" w:rsidRDefault="00597A2A" w:rsidP="0020486D">
      <w:pPr>
        <w:spacing w:after="240"/>
      </w:pPr>
      <w:r>
        <w:t>Carolyn</w:t>
      </w:r>
      <w:r w:rsidR="00841CB8">
        <w:t xml:space="preserve"> has a startup idea that she wants to develop.  </w:t>
      </w:r>
      <w:r>
        <w:t xml:space="preserve">She has </w:t>
      </w:r>
      <w:r w:rsidR="008B5D89">
        <w:t xml:space="preserve">created </w:t>
      </w:r>
      <w:r>
        <w:t xml:space="preserve">a preliminary goal list </w:t>
      </w:r>
      <w:r w:rsidR="008B5D89">
        <w:t>a</w:t>
      </w:r>
      <w:r>
        <w:t xml:space="preserve">nd wants to begin planning her launch.  </w:t>
      </w:r>
      <w:r w:rsidR="00841CB8">
        <w:t xml:space="preserve">She </w:t>
      </w:r>
      <w:r w:rsidR="008B5D89">
        <w:t xml:space="preserve">logs into her </w:t>
      </w:r>
      <w:r w:rsidR="00841CB8">
        <w:t>account on Foundersuite and enters the Goal Planner tool.</w:t>
      </w:r>
    </w:p>
    <w:p w14:paraId="51F51423" w14:textId="5B7B205B" w:rsidR="00597A2A" w:rsidRDefault="00597A2A" w:rsidP="0020486D">
      <w:pPr>
        <w:spacing w:after="240"/>
        <w:rPr>
          <w:ins w:id="2" w:author="Magee Mooney" w:date="2013-04-22T11:33:00Z"/>
        </w:rPr>
      </w:pPr>
      <w:r>
        <w:t xml:space="preserve">Carolyn navigates to the Goals screen where she begins to </w:t>
      </w:r>
      <w:r w:rsidR="0020486D">
        <w:t>document her project list</w:t>
      </w:r>
      <w:r>
        <w:t xml:space="preserve">.  She begins to enter “get publicity” when she </w:t>
      </w:r>
      <w:del w:id="3" w:author="Magee Mooney" w:date="2013-04-22T11:39:00Z">
        <w:r w:rsidDel="00FD4E5C">
          <w:delText xml:space="preserve">sees </w:delText>
        </w:r>
      </w:del>
      <w:ins w:id="4" w:author="Magee Mooney" w:date="2013-04-22T11:39:00Z">
        <w:r w:rsidR="00FD4E5C">
          <w:t xml:space="preserve">notices </w:t>
        </w:r>
      </w:ins>
      <w:r>
        <w:t xml:space="preserve">that there is a list of </w:t>
      </w:r>
      <w:del w:id="5" w:author="Magee Mooney" w:date="2013-04-22T11:32:00Z">
        <w:r w:rsidDel="00F654D9">
          <w:delText>suggested goals</w:delText>
        </w:r>
      </w:del>
      <w:ins w:id="6" w:author="Magee Mooney" w:date="2013-04-22T11:32:00Z">
        <w:r w:rsidR="00F654D9">
          <w:t>template</w:t>
        </w:r>
      </w:ins>
      <w:ins w:id="7" w:author="Magee Mooney" w:date="2013-04-22T11:39:00Z">
        <w:r w:rsidR="00FD4E5C">
          <w:t xml:space="preserve"> goal</w:t>
        </w:r>
      </w:ins>
      <w:ins w:id="8" w:author="Magee Mooney" w:date="2013-04-22T11:32:00Z">
        <w:r w:rsidR="00F654D9">
          <w:t>s available</w:t>
        </w:r>
      </w:ins>
      <w:r>
        <w:t xml:space="preserve">.  “Media Outreach” is on the list.  She selects it.  Carolyn then begins to </w:t>
      </w:r>
      <w:del w:id="9" w:author="Magee Mooney" w:date="2013-04-22T11:32:00Z">
        <w:r w:rsidDel="00F654D9">
          <w:delText xml:space="preserve">add </w:delText>
        </w:r>
      </w:del>
      <w:ins w:id="10" w:author="Magee Mooney" w:date="2013-04-22T11:32:00Z">
        <w:r w:rsidR="00F654D9">
          <w:t xml:space="preserve">modify the </w:t>
        </w:r>
      </w:ins>
      <w:ins w:id="11" w:author="Magee Mooney" w:date="2013-04-22T11:33:00Z">
        <w:r w:rsidR="00F654D9">
          <w:t xml:space="preserve">defined </w:t>
        </w:r>
      </w:ins>
      <w:r>
        <w:t xml:space="preserve">milestones and tasks </w:t>
      </w:r>
      <w:del w:id="12" w:author="Magee Mooney" w:date="2013-04-22T11:33:00Z">
        <w:r w:rsidDel="00F654D9">
          <w:delText>for each</w:delText>
        </w:r>
      </w:del>
      <w:ins w:id="13" w:author="Magee Mooney" w:date="2013-04-22T11:33:00Z">
        <w:r w:rsidR="00F654D9">
          <w:t>for th</w:t>
        </w:r>
      </w:ins>
      <w:ins w:id="14" w:author="Magee Mooney" w:date="2013-04-22T11:39:00Z">
        <w:r w:rsidR="00FD4E5C">
          <w:t>is</w:t>
        </w:r>
      </w:ins>
      <w:ins w:id="15" w:author="Magee Mooney" w:date="2013-04-22T11:33:00Z">
        <w:r w:rsidR="00F654D9">
          <w:t xml:space="preserve"> new goal</w:t>
        </w:r>
      </w:ins>
      <w:ins w:id="16" w:author="Magee Mooney" w:date="2013-04-22T11:34:00Z">
        <w:r w:rsidR="00F654D9">
          <w:t xml:space="preserve">, adding due dates for each and assigning </w:t>
        </w:r>
      </w:ins>
      <w:ins w:id="17" w:author="Magee Mooney" w:date="2013-04-22T11:35:00Z">
        <w:r w:rsidR="00F654D9">
          <w:t xml:space="preserve">a lead </w:t>
        </w:r>
      </w:ins>
      <w:ins w:id="18" w:author="Magee Mooney" w:date="2013-04-22T11:34:00Z">
        <w:r w:rsidR="00F654D9">
          <w:t>team member to each task</w:t>
        </w:r>
      </w:ins>
      <w:r>
        <w:t xml:space="preserve">. </w:t>
      </w:r>
      <w:ins w:id="19" w:author="Magee Mooney" w:date="2013-04-22T11:37:00Z">
        <w:r w:rsidR="00FD4E5C">
          <w:t xml:space="preserve">  She adds </w:t>
        </w:r>
        <w:r w:rsidR="00FD4E5C">
          <w:fldChar w:fldCharType="begin"/>
        </w:r>
        <w:r w:rsidR="00FD4E5C">
          <w:instrText xml:space="preserve"> HYPERLINK "mailto:Philip_Thomas@domain.com" </w:instrText>
        </w:r>
        <w:r w:rsidR="00FD4E5C">
          <w:fldChar w:fldCharType="separate"/>
        </w:r>
        <w:r w:rsidR="00FD4E5C" w:rsidRPr="00A743F4">
          <w:rPr>
            <w:rStyle w:val="Hyperlink"/>
          </w:rPr>
          <w:t>Philip_Thomas@domain.com</w:t>
        </w:r>
        <w:r w:rsidR="00FD4E5C">
          <w:fldChar w:fldCharType="end"/>
        </w:r>
        <w:r w:rsidR="00FD4E5C">
          <w:t xml:space="preserve"> as the owner of the </w:t>
        </w:r>
        <w:r w:rsidR="00FD4E5C">
          <w:lastRenderedPageBreak/>
          <w:t xml:space="preserve">“Target Journalist List and specifies herself, </w:t>
        </w:r>
        <w:r w:rsidR="00FD4E5C">
          <w:fldChar w:fldCharType="begin"/>
        </w:r>
        <w:r w:rsidR="00FD4E5C">
          <w:instrText xml:space="preserve"> HYPERLINK "mailto:cmartinez@domain.com" </w:instrText>
        </w:r>
        <w:r w:rsidR="00FD4E5C">
          <w:fldChar w:fldCharType="separate"/>
        </w:r>
        <w:r w:rsidR="00FD4E5C" w:rsidRPr="00A743F4">
          <w:rPr>
            <w:rStyle w:val="Hyperlink"/>
          </w:rPr>
          <w:t>cmartinez@domain.com</w:t>
        </w:r>
        <w:r w:rsidR="00FD4E5C">
          <w:fldChar w:fldCharType="end"/>
        </w:r>
        <w:r w:rsidR="00FD4E5C">
          <w:t xml:space="preserve"> as the owner of “Identify relevant magazines.”</w:t>
        </w:r>
      </w:ins>
      <w:r>
        <w:t xml:space="preserve"> </w:t>
      </w:r>
      <w:del w:id="20" w:author="Magee Mooney" w:date="2013-04-22T11:35:00Z">
        <w:r w:rsidDel="00F654D9">
          <w:delText>As she creates each, she reviews the list of defined milestones</w:delText>
        </w:r>
        <w:r w:rsidR="0020486D" w:rsidDel="00F654D9">
          <w:delText xml:space="preserve"> for Media Outreach</w:delText>
        </w:r>
        <w:r w:rsidDel="00F654D9">
          <w:delText>.  “Target Journalist list” and “Id</w:delText>
        </w:r>
        <w:r w:rsidR="0020486D" w:rsidDel="00F654D9">
          <w:delText>entify relevant magazines” are both similar to items on her list.  She selects them.  “Identify relevant blogs” was something she had missed as she brainstormed.  She adds it as well.</w:delText>
        </w:r>
      </w:del>
    </w:p>
    <w:p w14:paraId="0A48590D" w14:textId="1D13FD1D" w:rsidR="00F654D9" w:rsidRPr="00EB43F4" w:rsidRDefault="00F654D9" w:rsidP="0020486D">
      <w:pPr>
        <w:spacing w:after="240"/>
        <w:rPr>
          <w:color w:val="FF0000"/>
          <w:rPrChange w:id="21" w:author="Magee Mooney" w:date="2013-04-22T11:49:00Z">
            <w:rPr/>
          </w:rPrChange>
        </w:rPr>
      </w:pPr>
      <w:ins w:id="22" w:author="Magee Mooney" w:date="2013-04-22T11:33:00Z">
        <w:r w:rsidRPr="00EB43F4">
          <w:rPr>
            <w:i/>
            <w:color w:val="FF0000"/>
            <w:rPrChange w:id="23" w:author="Magee Mooney" w:date="2013-04-22T11:49:00Z">
              <w:rPr/>
            </w:rPrChange>
          </w:rPr>
          <w:t xml:space="preserve">[Question:  </w:t>
        </w:r>
      </w:ins>
      <w:ins w:id="24" w:author="Magee Mooney" w:date="2013-04-22T11:34:00Z">
        <w:r w:rsidRPr="00EB43F4">
          <w:rPr>
            <w:i/>
            <w:color w:val="FF0000"/>
            <w:rPrChange w:id="25" w:author="Magee Mooney" w:date="2013-04-22T11:49:00Z">
              <w:rPr/>
            </w:rPrChange>
          </w:rPr>
          <w:t>Confirm that</w:t>
        </w:r>
      </w:ins>
      <w:ins w:id="26" w:author="Magee Mooney" w:date="2013-04-22T11:33:00Z">
        <w:r w:rsidRPr="00EB43F4">
          <w:rPr>
            <w:i/>
            <w:color w:val="FF0000"/>
            <w:rPrChange w:id="27" w:author="Magee Mooney" w:date="2013-04-22T11:49:00Z">
              <w:rPr/>
            </w:rPrChange>
          </w:rPr>
          <w:t xml:space="preserve"> Carolyn </w:t>
        </w:r>
      </w:ins>
      <w:ins w:id="28" w:author="Magee Mooney" w:date="2013-04-22T11:34:00Z">
        <w:r w:rsidRPr="00EB43F4">
          <w:rPr>
            <w:i/>
            <w:color w:val="FF0000"/>
            <w:rPrChange w:id="29" w:author="Magee Mooney" w:date="2013-04-22T11:49:00Z">
              <w:rPr/>
            </w:rPrChange>
          </w:rPr>
          <w:t xml:space="preserve">can </w:t>
        </w:r>
      </w:ins>
      <w:ins w:id="30" w:author="Magee Mooney" w:date="2013-04-22T11:33:00Z">
        <w:r w:rsidRPr="00EB43F4">
          <w:rPr>
            <w:i/>
            <w:color w:val="FF0000"/>
            <w:rPrChange w:id="31" w:author="Magee Mooney" w:date="2013-04-22T11:49:00Z">
              <w:rPr/>
            </w:rPrChange>
          </w:rPr>
          <w:t xml:space="preserve">modify the task further once </w:t>
        </w:r>
      </w:ins>
      <w:ins w:id="32" w:author="Magee Mooney" w:date="2013-04-22T11:40:00Z">
        <w:r w:rsidR="00FD4E5C" w:rsidRPr="00EB43F4">
          <w:rPr>
            <w:i/>
            <w:color w:val="FF0000"/>
            <w:rPrChange w:id="33" w:author="Magee Mooney" w:date="2013-04-22T11:49:00Z">
              <w:rPr>
                <w:i/>
              </w:rPr>
            </w:rPrChange>
          </w:rPr>
          <w:t>she chooses a</w:t>
        </w:r>
      </w:ins>
      <w:ins w:id="34" w:author="Magee Mooney" w:date="2013-04-22T11:33:00Z">
        <w:r w:rsidRPr="00EB43F4">
          <w:rPr>
            <w:i/>
            <w:color w:val="FF0000"/>
            <w:rPrChange w:id="35" w:author="Magee Mooney" w:date="2013-04-22T11:49:00Z">
              <w:rPr/>
            </w:rPrChange>
          </w:rPr>
          <w:t xml:space="preserve"> </w:t>
        </w:r>
      </w:ins>
      <w:ins w:id="36" w:author="Magee Mooney" w:date="2013-04-22T11:34:00Z">
        <w:r w:rsidRPr="00EB43F4">
          <w:rPr>
            <w:i/>
            <w:color w:val="FF0000"/>
            <w:rPrChange w:id="37" w:author="Magee Mooney" w:date="2013-04-22T11:49:00Z">
              <w:rPr/>
            </w:rPrChange>
          </w:rPr>
          <w:t>template by adding new tasks and milestones</w:t>
        </w:r>
      </w:ins>
      <w:ins w:id="38" w:author="Magee Mooney" w:date="2013-04-22T11:40:00Z">
        <w:r w:rsidR="00FD4E5C" w:rsidRPr="00EB43F4">
          <w:rPr>
            <w:i/>
            <w:color w:val="FF0000"/>
            <w:rPrChange w:id="39" w:author="Magee Mooney" w:date="2013-04-22T11:49:00Z">
              <w:rPr>
                <w:i/>
              </w:rPr>
            </w:rPrChange>
          </w:rPr>
          <w:t xml:space="preserve"> to it</w:t>
        </w:r>
      </w:ins>
      <w:ins w:id="40" w:author="Magee Mooney" w:date="2013-04-22T11:34:00Z">
        <w:r w:rsidRPr="00EB43F4">
          <w:rPr>
            <w:color w:val="FF0000"/>
            <w:rPrChange w:id="41" w:author="Magee Mooney" w:date="2013-04-22T11:49:00Z">
              <w:rPr/>
            </w:rPrChange>
          </w:rPr>
          <w:t xml:space="preserve">.  </w:t>
        </w:r>
      </w:ins>
    </w:p>
    <w:p w14:paraId="3A03E5E1" w14:textId="2F2F87EC" w:rsidR="0020486D" w:rsidRDefault="008B5D89">
      <w:del w:id="42" w:author="Magee Mooney" w:date="2013-04-22T11:35:00Z">
        <w:r w:rsidDel="00FD4E5C">
          <w:delText xml:space="preserve">Intrigued </w:delText>
        </w:r>
      </w:del>
      <w:ins w:id="43" w:author="Magee Mooney" w:date="2013-04-22T11:35:00Z">
        <w:r w:rsidR="00FD4E5C">
          <w:t xml:space="preserve">Pleased with the helpful content provided </w:t>
        </w:r>
      </w:ins>
      <w:r>
        <w:t xml:space="preserve">by the </w:t>
      </w:r>
      <w:del w:id="44" w:author="Magee Mooney" w:date="2013-04-22T11:35:00Z">
        <w:r w:rsidDel="00FD4E5C">
          <w:delText>helpful list of tasks she found entering her first project</w:delText>
        </w:r>
      </w:del>
      <w:ins w:id="45" w:author="Magee Mooney" w:date="2013-04-22T11:35:00Z">
        <w:r w:rsidR="00FD4E5C">
          <w:t>“Media Outreach</w:t>
        </w:r>
      </w:ins>
      <w:ins w:id="46" w:author="Magee Mooney" w:date="2013-04-22T11:36:00Z">
        <w:r w:rsidR="00FD4E5C">
          <w:t>” goal</w:t>
        </w:r>
      </w:ins>
      <w:r>
        <w:t xml:space="preserve">, she reviews the entire list </w:t>
      </w:r>
      <w:ins w:id="47" w:author="Magee Mooney" w:date="2013-04-22T11:43:00Z">
        <w:r w:rsidR="00FD4E5C">
          <w:t xml:space="preserve">of templates </w:t>
        </w:r>
      </w:ins>
      <w:del w:id="48" w:author="Magee Mooney" w:date="2013-04-22T11:36:00Z">
        <w:r w:rsidDel="00FD4E5C">
          <w:delText xml:space="preserve">of Goals </w:delText>
        </w:r>
      </w:del>
      <w:r>
        <w:t>and begins to revise</w:t>
      </w:r>
      <w:ins w:id="49" w:author="Magee Mooney" w:date="2013-04-22T11:40:00Z">
        <w:r w:rsidR="00FD4E5C">
          <w:t xml:space="preserve"> her</w:t>
        </w:r>
      </w:ins>
      <w:r>
        <w:t xml:space="preserve"> </w:t>
      </w:r>
      <w:del w:id="50" w:author="Magee Mooney" w:date="2013-04-22T11:36:00Z">
        <w:r w:rsidDel="00FD4E5C">
          <w:delText xml:space="preserve">her project </w:delText>
        </w:r>
      </w:del>
      <w:del w:id="51" w:author="Magee Mooney" w:date="2013-04-22T11:43:00Z">
        <w:r w:rsidDel="00FD4E5C">
          <w:delText>list</w:delText>
        </w:r>
      </w:del>
      <w:ins w:id="52" w:author="Magee Mooney" w:date="2013-04-22T11:36:00Z">
        <w:r w:rsidR="00FD4E5C">
          <w:t>goal</w:t>
        </w:r>
      </w:ins>
      <w:ins w:id="53" w:author="Magee Mooney" w:date="2013-04-22T11:43:00Z">
        <w:r w:rsidR="00FD4E5C">
          <w:t xml:space="preserve"> li</w:t>
        </w:r>
      </w:ins>
      <w:ins w:id="54" w:author="Magee Mooney" w:date="2013-04-22T11:36:00Z">
        <w:r w:rsidR="00FD4E5C">
          <w:t>s</w:t>
        </w:r>
      </w:ins>
      <w:ins w:id="55" w:author="Magee Mooney" w:date="2013-04-22T11:43:00Z">
        <w:r w:rsidR="00FD4E5C">
          <w:t>t</w:t>
        </w:r>
      </w:ins>
      <w:r>
        <w:t xml:space="preserve"> adding more</w:t>
      </w:r>
      <w:r w:rsidR="00F81F96" w:rsidRPr="00F81F96">
        <w:t xml:space="preserve"> </w:t>
      </w:r>
      <w:r w:rsidR="00F81F96">
        <w:t>that she hadn’t considered</w:t>
      </w:r>
      <w:del w:id="56" w:author="Magee Mooney" w:date="2013-04-22T11:36:00Z">
        <w:r w:rsidR="00F81F96" w:rsidDel="00FD4E5C">
          <w:delText xml:space="preserve"> and modifying existing ones with additional milestones she thinks will be helpful</w:delText>
        </w:r>
      </w:del>
      <w:r w:rsidR="00F81F96">
        <w:t>.</w:t>
      </w:r>
    </w:p>
    <w:p w14:paraId="2A9394A1" w14:textId="77777777" w:rsidR="00F81F96" w:rsidRDefault="00F81F96"/>
    <w:p w14:paraId="7AB99BDB" w14:textId="6269BC69" w:rsidR="00F81F96" w:rsidDel="000C1C7E" w:rsidRDefault="00F81F96">
      <w:pPr>
        <w:rPr>
          <w:del w:id="57" w:author="Magee Mooney" w:date="2013-04-22T11:48:00Z"/>
        </w:rPr>
      </w:pPr>
      <w:r>
        <w:t xml:space="preserve">The next morning, Carolyn sits down to her computer and reviews her </w:t>
      </w:r>
      <w:ins w:id="58" w:author="Magee Mooney" w:date="2013-04-22T11:43:00Z">
        <w:r w:rsidR="00FD4E5C">
          <w:t xml:space="preserve">Media Outreach </w:t>
        </w:r>
      </w:ins>
      <w:del w:id="59" w:author="Magee Mooney" w:date="2013-04-22T11:43:00Z">
        <w:r w:rsidDel="00FD4E5C">
          <w:delText xml:space="preserve">project </w:delText>
        </w:r>
      </w:del>
      <w:ins w:id="60" w:author="Magee Mooney" w:date="2013-04-22T11:43:00Z">
        <w:r w:rsidR="00FD4E5C">
          <w:t>goal</w:t>
        </w:r>
      </w:ins>
      <w:del w:id="61" w:author="Magee Mooney" w:date="2013-04-22T11:43:00Z">
        <w:r w:rsidDel="00FD4E5C">
          <w:delText>list</w:delText>
        </w:r>
      </w:del>
      <w:r>
        <w:t xml:space="preserve">.  She crosses off “Identify relevant magazines” having compiled a list the day before and adds “get list of contacts for our PR firm.”  She adds Tom as the owner of that task, sets the due date and imports the new task into her Google Calendar.  </w:t>
      </w:r>
      <w:del w:id="62" w:author="Magee Mooney" w:date="2013-04-22T11:44:00Z">
        <w:r w:rsidDel="00FD4E5C">
          <w:delText xml:space="preserve">Carolyn then modifies that event in Calendar adding Tom as a guest for that event.  Calendar </w:delText>
        </w:r>
      </w:del>
      <w:ins w:id="63" w:author="Magee Mooney" w:date="2013-04-22T11:44:00Z">
        <w:r w:rsidR="00FD4E5C">
          <w:t xml:space="preserve">The system then </w:t>
        </w:r>
      </w:ins>
      <w:r>
        <w:t xml:space="preserve">emails </w:t>
      </w:r>
      <w:del w:id="64" w:author="Magee Mooney" w:date="2013-04-22T11:44:00Z">
        <w:r w:rsidDel="00FD4E5C">
          <w:delText xml:space="preserve">him </w:delText>
        </w:r>
      </w:del>
      <w:ins w:id="65" w:author="Magee Mooney" w:date="2013-04-22T11:44:00Z">
        <w:r w:rsidR="00FD4E5C">
          <w:t xml:space="preserve">Tom </w:t>
        </w:r>
      </w:ins>
      <w:r>
        <w:t>a notice.</w:t>
      </w:r>
      <w:ins w:id="66" w:author="Magee Mooney" w:date="2013-04-22T11:48:00Z">
        <w:r w:rsidR="00AC79FB">
          <w:rPr>
            <w:rStyle w:val="FootnoteReference"/>
          </w:rPr>
          <w:footnoteReference w:id="1"/>
        </w:r>
      </w:ins>
      <w:bookmarkStart w:id="68" w:name="_GoBack"/>
      <w:bookmarkEnd w:id="68"/>
    </w:p>
    <w:p w14:paraId="668D4CB6" w14:textId="2B361C6F" w:rsidR="00597A2A" w:rsidDel="000C1C7E" w:rsidRDefault="00597A2A">
      <w:pPr>
        <w:rPr>
          <w:del w:id="69" w:author="Magee Mooney" w:date="2013-04-22T11:48:00Z"/>
        </w:rPr>
      </w:pPr>
    </w:p>
    <w:p w14:paraId="4DD566C5" w14:textId="55ED920F" w:rsidR="006A6811" w:rsidRDefault="006A6811"/>
    <w:sectPr w:rsidR="006A6811" w:rsidSect="00C465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7DAA7" w14:textId="77777777" w:rsidR="00FD4E5C" w:rsidRDefault="00FD4E5C" w:rsidP="00F81F96">
      <w:r>
        <w:separator/>
      </w:r>
    </w:p>
  </w:endnote>
  <w:endnote w:type="continuationSeparator" w:id="0">
    <w:p w14:paraId="60E82C36" w14:textId="77777777" w:rsidR="00FD4E5C" w:rsidRDefault="00FD4E5C" w:rsidP="00F8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6A6CA" w14:textId="77777777" w:rsidR="00FD4E5C" w:rsidRDefault="00FD4E5C" w:rsidP="00F81F96">
      <w:r>
        <w:separator/>
      </w:r>
    </w:p>
  </w:footnote>
  <w:footnote w:type="continuationSeparator" w:id="0">
    <w:p w14:paraId="27E1D4BD" w14:textId="77777777" w:rsidR="00FD4E5C" w:rsidRDefault="00FD4E5C" w:rsidP="00F81F96">
      <w:r>
        <w:continuationSeparator/>
      </w:r>
    </w:p>
  </w:footnote>
  <w:footnote w:id="1">
    <w:p w14:paraId="0D6DFACA" w14:textId="483F38A3" w:rsidR="00AC79FB" w:rsidRDefault="00AC79FB">
      <w:pPr>
        <w:pStyle w:val="FootnoteText"/>
      </w:pPr>
      <w:ins w:id="67" w:author="Magee Mooney" w:date="2013-04-22T11:48:00Z">
        <w:r>
          <w:rPr>
            <w:rStyle w:val="FootnoteReference"/>
          </w:rPr>
          <w:footnoteRef/>
        </w:r>
        <w:r>
          <w:t xml:space="preserve"> </w:t>
        </w:r>
        <w:r>
          <w:t xml:space="preserve">Assumes that there </w:t>
        </w:r>
        <w:proofErr w:type="gramStart"/>
        <w:r>
          <w:t>are no infrastructure</w:t>
        </w:r>
        <w:proofErr w:type="gramEnd"/>
        <w:r>
          <w:t xml:space="preserve"> or security problems that prevent introducing email connectivity in the time allotted for this project.  </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CCC"/>
    <w:multiLevelType w:val="hybridMultilevel"/>
    <w:tmpl w:val="40125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4185B"/>
    <w:multiLevelType w:val="hybridMultilevel"/>
    <w:tmpl w:val="362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5F9"/>
    <w:rsid w:val="00074B5B"/>
    <w:rsid w:val="000C1C7E"/>
    <w:rsid w:val="0020486D"/>
    <w:rsid w:val="002C015B"/>
    <w:rsid w:val="002E112D"/>
    <w:rsid w:val="00597A2A"/>
    <w:rsid w:val="00626578"/>
    <w:rsid w:val="0063222A"/>
    <w:rsid w:val="0068371D"/>
    <w:rsid w:val="006A6811"/>
    <w:rsid w:val="006D6BCB"/>
    <w:rsid w:val="0073795B"/>
    <w:rsid w:val="00756B44"/>
    <w:rsid w:val="007E34D5"/>
    <w:rsid w:val="00841CB8"/>
    <w:rsid w:val="008B49A5"/>
    <w:rsid w:val="008B5D89"/>
    <w:rsid w:val="00956F4C"/>
    <w:rsid w:val="00960561"/>
    <w:rsid w:val="009B34AE"/>
    <w:rsid w:val="009C3DC7"/>
    <w:rsid w:val="00AC79FB"/>
    <w:rsid w:val="00B76AC7"/>
    <w:rsid w:val="00BD4D04"/>
    <w:rsid w:val="00C219EA"/>
    <w:rsid w:val="00C465F9"/>
    <w:rsid w:val="00E0160C"/>
    <w:rsid w:val="00E203EC"/>
    <w:rsid w:val="00EB43F4"/>
    <w:rsid w:val="00F26942"/>
    <w:rsid w:val="00F654D9"/>
    <w:rsid w:val="00F761C2"/>
    <w:rsid w:val="00F81F96"/>
    <w:rsid w:val="00FD4E5C"/>
    <w:rsid w:val="00FF4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F95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5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5F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465F9"/>
  </w:style>
  <w:style w:type="paragraph" w:styleId="Title">
    <w:name w:val="Title"/>
    <w:basedOn w:val="Normal"/>
    <w:next w:val="Normal"/>
    <w:link w:val="TitleChar"/>
    <w:uiPriority w:val="10"/>
    <w:qFormat/>
    <w:rsid w:val="00E203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3E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0561"/>
    <w:pPr>
      <w:ind w:left="720"/>
      <w:contextualSpacing/>
    </w:pPr>
  </w:style>
  <w:style w:type="paragraph" w:styleId="FootnoteText">
    <w:name w:val="footnote text"/>
    <w:basedOn w:val="Normal"/>
    <w:link w:val="FootnoteTextChar"/>
    <w:uiPriority w:val="99"/>
    <w:unhideWhenUsed/>
    <w:rsid w:val="00F81F96"/>
  </w:style>
  <w:style w:type="character" w:customStyle="1" w:styleId="FootnoteTextChar">
    <w:name w:val="Footnote Text Char"/>
    <w:basedOn w:val="DefaultParagraphFont"/>
    <w:link w:val="FootnoteText"/>
    <w:uiPriority w:val="99"/>
    <w:rsid w:val="00F81F96"/>
  </w:style>
  <w:style w:type="character" w:styleId="FootnoteReference">
    <w:name w:val="footnote reference"/>
    <w:basedOn w:val="DefaultParagraphFont"/>
    <w:uiPriority w:val="99"/>
    <w:unhideWhenUsed/>
    <w:rsid w:val="00F81F96"/>
    <w:rPr>
      <w:vertAlign w:val="superscript"/>
    </w:rPr>
  </w:style>
  <w:style w:type="paragraph" w:styleId="BalloonText">
    <w:name w:val="Balloon Text"/>
    <w:basedOn w:val="Normal"/>
    <w:link w:val="BalloonTextChar"/>
    <w:uiPriority w:val="99"/>
    <w:semiHidden/>
    <w:unhideWhenUsed/>
    <w:rsid w:val="00F654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4D9"/>
    <w:rPr>
      <w:rFonts w:ascii="Lucida Grande" w:hAnsi="Lucida Grande" w:cs="Lucida Grande"/>
      <w:sz w:val="18"/>
      <w:szCs w:val="18"/>
    </w:rPr>
  </w:style>
  <w:style w:type="character" w:styleId="Hyperlink">
    <w:name w:val="Hyperlink"/>
    <w:basedOn w:val="DefaultParagraphFont"/>
    <w:uiPriority w:val="99"/>
    <w:unhideWhenUsed/>
    <w:rsid w:val="00FD4E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5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5F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465F9"/>
  </w:style>
  <w:style w:type="paragraph" w:styleId="Title">
    <w:name w:val="Title"/>
    <w:basedOn w:val="Normal"/>
    <w:next w:val="Normal"/>
    <w:link w:val="TitleChar"/>
    <w:uiPriority w:val="10"/>
    <w:qFormat/>
    <w:rsid w:val="00E203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3E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0561"/>
    <w:pPr>
      <w:ind w:left="720"/>
      <w:contextualSpacing/>
    </w:pPr>
  </w:style>
  <w:style w:type="paragraph" w:styleId="FootnoteText">
    <w:name w:val="footnote text"/>
    <w:basedOn w:val="Normal"/>
    <w:link w:val="FootnoteTextChar"/>
    <w:uiPriority w:val="99"/>
    <w:unhideWhenUsed/>
    <w:rsid w:val="00F81F96"/>
  </w:style>
  <w:style w:type="character" w:customStyle="1" w:styleId="FootnoteTextChar">
    <w:name w:val="Footnote Text Char"/>
    <w:basedOn w:val="DefaultParagraphFont"/>
    <w:link w:val="FootnoteText"/>
    <w:uiPriority w:val="99"/>
    <w:rsid w:val="00F81F96"/>
  </w:style>
  <w:style w:type="character" w:styleId="FootnoteReference">
    <w:name w:val="footnote reference"/>
    <w:basedOn w:val="DefaultParagraphFont"/>
    <w:uiPriority w:val="99"/>
    <w:unhideWhenUsed/>
    <w:rsid w:val="00F81F96"/>
    <w:rPr>
      <w:vertAlign w:val="superscript"/>
    </w:rPr>
  </w:style>
  <w:style w:type="paragraph" w:styleId="BalloonText">
    <w:name w:val="Balloon Text"/>
    <w:basedOn w:val="Normal"/>
    <w:link w:val="BalloonTextChar"/>
    <w:uiPriority w:val="99"/>
    <w:semiHidden/>
    <w:unhideWhenUsed/>
    <w:rsid w:val="00F654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4D9"/>
    <w:rPr>
      <w:rFonts w:ascii="Lucida Grande" w:hAnsi="Lucida Grande" w:cs="Lucida Grande"/>
      <w:sz w:val="18"/>
      <w:szCs w:val="18"/>
    </w:rPr>
  </w:style>
  <w:style w:type="character" w:styleId="Hyperlink">
    <w:name w:val="Hyperlink"/>
    <w:basedOn w:val="DefaultParagraphFont"/>
    <w:uiPriority w:val="99"/>
    <w:unhideWhenUsed/>
    <w:rsid w:val="00FD4E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1038</Words>
  <Characters>5918</Characters>
  <Application>Microsoft Macintosh Word</Application>
  <DocSecurity>0</DocSecurity>
  <Lines>49</Lines>
  <Paragraphs>13</Paragraphs>
  <ScaleCrop>false</ScaleCrop>
  <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Magee Mooney</dc:creator>
  <cp:keywords/>
  <dc:description/>
  <cp:lastModifiedBy>Magee Mooney</cp:lastModifiedBy>
  <cp:revision>5</cp:revision>
  <cp:lastPrinted>2013-04-22T18:38:00Z</cp:lastPrinted>
  <dcterms:created xsi:type="dcterms:W3CDTF">2013-04-22T18:45:00Z</dcterms:created>
  <dcterms:modified xsi:type="dcterms:W3CDTF">2013-04-22T18:49:00Z</dcterms:modified>
</cp:coreProperties>
</file>